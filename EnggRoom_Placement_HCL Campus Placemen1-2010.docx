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548" w:rsidRPr="00AF3548" w:rsidRDefault="00AF3548" w:rsidP="00AF35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354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HCL Campus Placement, Aptitude Paper, </w:t>
      </w:r>
      <w:proofErr w:type="spellStart"/>
      <w:r w:rsidRPr="00AF3548">
        <w:rPr>
          <w:rFonts w:ascii="Times New Roman" w:eastAsia="Times New Roman" w:hAnsi="Times New Roman" w:cs="Times New Roman"/>
          <w:b/>
          <w:bCs/>
          <w:sz w:val="36"/>
          <w:szCs w:val="36"/>
        </w:rPr>
        <w:t>Jaipur</w:t>
      </w:r>
      <w:proofErr w:type="spellEnd"/>
      <w:r w:rsidRPr="00AF3548">
        <w:rPr>
          <w:rFonts w:ascii="Times New Roman" w:eastAsia="Times New Roman" w:hAnsi="Times New Roman" w:cs="Times New Roman"/>
          <w:b/>
          <w:bCs/>
          <w:sz w:val="36"/>
          <w:szCs w:val="36"/>
        </w:rPr>
        <w:t>, Feb 2010</w:t>
      </w:r>
    </w:p>
    <w:p w:rsidR="00AF3548" w:rsidRPr="00AF3548" w:rsidRDefault="00AF3548" w:rsidP="00AF3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548">
        <w:rPr>
          <w:rFonts w:ascii="Times New Roman" w:eastAsia="Times New Roman" w:hAnsi="Times New Roman" w:cs="Times New Roman"/>
          <w:sz w:val="24"/>
          <w:szCs w:val="24"/>
        </w:rPr>
        <w:t xml:space="preserve">Posted on </w:t>
      </w:r>
      <w:hyperlink r:id="rId4" w:tooltip="Posts by AFW Team" w:history="1">
        <w:r w:rsidRPr="00AF35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AFW Team</w:t>
        </w:r>
      </w:hyperlink>
      <w:r w:rsidRPr="00AF3548">
        <w:rPr>
          <w:rFonts w:ascii="Times New Roman" w:eastAsia="Times New Roman" w:hAnsi="Times New Roman" w:cs="Times New Roman"/>
          <w:sz w:val="24"/>
          <w:szCs w:val="24"/>
        </w:rPr>
        <w:t xml:space="preserve"> on June 24, 2010 // Comments Off </w:t>
      </w:r>
    </w:p>
    <w:p w:rsidR="00AF3548" w:rsidRPr="00AF3548" w:rsidRDefault="00AF3548" w:rsidP="00AF3548">
      <w:pPr>
        <w:spacing w:before="100" w:beforeAutospacing="1" w:after="100" w:afterAutospacing="1" w:line="240" w:lineRule="auto"/>
        <w:jc w:val="center"/>
        <w:rPr>
          <w:ins w:id="0" w:author="Unknown"/>
          <w:rFonts w:ascii="Times New Roman" w:eastAsia="Times New Roman" w:hAnsi="Times New Roman" w:cs="Times New Roman"/>
          <w:sz w:val="24"/>
          <w:szCs w:val="24"/>
        </w:rPr>
      </w:pPr>
      <w:ins w:id="1" w:author="Unknown">
        <w:r w:rsidRPr="00AF3548">
          <w:rPr>
            <w:rFonts w:ascii="Times New Roman" w:eastAsia="Times New Roman" w:hAnsi="Times New Roman" w:cs="Times New Roman"/>
            <w:sz w:val="24"/>
            <w:szCs w:val="24"/>
          </w:rPr>
          <w:pict/>
        </w:r>
      </w:ins>
      <w:r w:rsidRPr="00AF3548">
        <w:rPr>
          <w:rFonts w:ascii="Times New Roman" w:eastAsia="Times New Roman" w:hAnsi="Times New Roman" w:cs="Times New Roman"/>
          <w:sz w:val="24"/>
          <w:szCs w:val="24"/>
        </w:rPr>
        <w:pict/>
      </w:r>
      <w:ins w:id="2" w:author="Unknown">
        <w:r w:rsidRPr="00AF354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HCL Campus Placement</w:t>
        </w:r>
      </w:ins>
    </w:p>
    <w:p w:rsidR="00AF3548" w:rsidRPr="00AF3548" w:rsidRDefault="00AF3548" w:rsidP="00AF3548">
      <w:pPr>
        <w:spacing w:before="100" w:beforeAutospacing="1" w:after="100" w:afterAutospacing="1" w:line="240" w:lineRule="auto"/>
        <w:jc w:val="center"/>
        <w:rPr>
          <w:ins w:id="3" w:author="Unknown"/>
          <w:rFonts w:ascii="Times New Roman" w:eastAsia="Times New Roman" w:hAnsi="Times New Roman" w:cs="Times New Roman"/>
          <w:sz w:val="24"/>
          <w:szCs w:val="24"/>
        </w:rPr>
      </w:pPr>
      <w:ins w:id="4" w:author="Unknown">
        <w:r w:rsidRPr="00AF354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Aptitude Paper</w:t>
        </w:r>
      </w:ins>
    </w:p>
    <w:p w:rsidR="00AF3548" w:rsidRPr="00AF3548" w:rsidRDefault="00AF3548" w:rsidP="00AF3548">
      <w:pPr>
        <w:spacing w:before="100" w:beforeAutospacing="1" w:after="100" w:afterAutospacing="1" w:line="240" w:lineRule="auto"/>
        <w:jc w:val="center"/>
        <w:rPr>
          <w:ins w:id="5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6" w:author="Unknown">
        <w:r w:rsidRPr="00AF354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Jaipur</w:t>
        </w:r>
        <w:proofErr w:type="spellEnd"/>
        <w:r w:rsidRPr="00AF3548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, Feb 2010</w:t>
        </w:r>
      </w:ins>
    </w:p>
    <w:p w:rsidR="00AF3548" w:rsidRPr="00AF3548" w:rsidRDefault="00AF3548" w:rsidP="00AF3548">
      <w:pPr>
        <w:spacing w:before="100" w:beforeAutospacing="1" w:after="100" w:afterAutospacing="1" w:line="240" w:lineRule="auto"/>
        <w:rPr>
          <w:ins w:id="7" w:author="Unknown"/>
          <w:rFonts w:ascii="Times New Roman" w:eastAsia="Times New Roman" w:hAnsi="Times New Roman" w:cs="Times New Roman"/>
          <w:sz w:val="24"/>
          <w:szCs w:val="24"/>
        </w:rPr>
      </w:pPr>
      <w:ins w:id="8" w:author="Unknown">
        <w:r w:rsidRPr="00AF354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Directions (Q. 1-5):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t xml:space="preserve"> In each of the following number series one of the given numbers is wrong. Find out the wrong number.</w:t>
        </w:r>
      </w:ins>
    </w:p>
    <w:p w:rsidR="00AF3548" w:rsidRPr="00AF3548" w:rsidRDefault="00AF3548" w:rsidP="00AF3548">
      <w:pPr>
        <w:spacing w:before="100" w:beforeAutospacing="1" w:after="100" w:afterAutospacing="1" w:line="240" w:lineRule="auto"/>
        <w:rPr>
          <w:ins w:id="9" w:author="Unknown"/>
          <w:rFonts w:ascii="Times New Roman" w:eastAsia="Times New Roman" w:hAnsi="Times New Roman" w:cs="Times New Roman"/>
          <w:sz w:val="24"/>
          <w:szCs w:val="24"/>
        </w:rPr>
      </w:pPr>
      <w:ins w:id="10" w:author="Unknown">
        <w:r w:rsidRPr="00AF354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1. 8    34   207   1661    16617    199417</w:t>
        </w:r>
        <w:r w:rsidRPr="00AF354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br/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t>1) 8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  <w:t>2) 34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  <w:t>3) 207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  <w:t>4) 1661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  <w:t>5) None of these</w:t>
        </w:r>
      </w:ins>
    </w:p>
    <w:p w:rsidR="00AF3548" w:rsidRPr="00AF3548" w:rsidRDefault="00AF3548" w:rsidP="00AF3548">
      <w:pPr>
        <w:spacing w:before="100" w:beforeAutospacing="1" w:after="100" w:afterAutospacing="1" w:line="240" w:lineRule="auto"/>
        <w:rPr>
          <w:ins w:id="11" w:author="Unknown"/>
          <w:rFonts w:ascii="Times New Roman" w:eastAsia="Times New Roman" w:hAnsi="Times New Roman" w:cs="Times New Roman"/>
          <w:sz w:val="24"/>
          <w:szCs w:val="24"/>
        </w:rPr>
      </w:pPr>
      <w:ins w:id="12" w:author="Unknown">
        <w:r w:rsidRPr="00AF354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2. 7     75     395     2379      11879      47541</w:t>
        </w:r>
        <w:r w:rsidRPr="00AF354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br/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t>1) 7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  <w:t>2) 75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  <w:t>3) 395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  <w:t>4) 2379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  <w:t>5) None of these</w:t>
        </w:r>
      </w:ins>
    </w:p>
    <w:p w:rsidR="00AF3548" w:rsidRPr="00AF3548" w:rsidRDefault="00AF3548" w:rsidP="00AF3548">
      <w:pPr>
        <w:spacing w:before="100" w:beforeAutospacing="1" w:after="100" w:afterAutospacing="1" w:line="240" w:lineRule="auto"/>
        <w:rPr>
          <w:ins w:id="13" w:author="Unknown"/>
          <w:rFonts w:ascii="Times New Roman" w:eastAsia="Times New Roman" w:hAnsi="Times New Roman" w:cs="Times New Roman"/>
          <w:sz w:val="24"/>
          <w:szCs w:val="24"/>
        </w:rPr>
      </w:pPr>
      <w:ins w:id="14" w:author="Unknown">
        <w:r w:rsidRPr="00AF354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3. 420    70    75     300     197     148.5</w:t>
        </w:r>
        <w:r w:rsidRPr="00AF354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br/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t>1) 70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  <w:t>2) 75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  <w:t>3) 300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  <w:t>4) 197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  <w:t>5) None of these</w:t>
        </w:r>
      </w:ins>
    </w:p>
    <w:p w:rsidR="00AF3548" w:rsidRPr="00AF3548" w:rsidRDefault="00AF3548" w:rsidP="00AF3548">
      <w:pPr>
        <w:spacing w:before="100" w:beforeAutospacing="1" w:after="100" w:afterAutospacing="1" w:line="240" w:lineRule="auto"/>
        <w:rPr>
          <w:ins w:id="15" w:author="Unknown"/>
          <w:rFonts w:ascii="Times New Roman" w:eastAsia="Times New Roman" w:hAnsi="Times New Roman" w:cs="Times New Roman"/>
          <w:sz w:val="24"/>
          <w:szCs w:val="24"/>
        </w:rPr>
      </w:pPr>
      <w:ins w:id="16" w:author="Unknown">
        <w:r w:rsidRPr="00AF354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4. 9 21 51 155 540 2163</w:t>
        </w:r>
        <w:r w:rsidRPr="00AF354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br/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t>1) 9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  <w:t>2) 21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  <w:t>3) 51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  <w:t>4) 2163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  <w:t>5) None of these</w:t>
        </w:r>
      </w:ins>
    </w:p>
    <w:p w:rsidR="00AF3548" w:rsidRPr="00AF3548" w:rsidRDefault="00AF3548" w:rsidP="00AF3548">
      <w:pPr>
        <w:spacing w:before="100" w:beforeAutospacing="1" w:after="100" w:afterAutospacing="1" w:line="240" w:lineRule="auto"/>
        <w:rPr>
          <w:ins w:id="17" w:author="Unknown"/>
          <w:rFonts w:ascii="Times New Roman" w:eastAsia="Times New Roman" w:hAnsi="Times New Roman" w:cs="Times New Roman"/>
          <w:sz w:val="24"/>
          <w:szCs w:val="24"/>
        </w:rPr>
      </w:pPr>
      <w:proofErr w:type="gramStart"/>
      <w:ins w:id="18" w:author="Unknown">
        <w:r w:rsidRPr="00AF354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5. 22 37 59 97 155 251</w:t>
        </w:r>
        <w:r w:rsidRPr="00AF354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br/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t>1) 37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  <w:t>2) 59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  <w:t>3) 97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  <w:t>4) 155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>5) None of these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AF354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6.</w:t>
        </w:r>
        <w:proofErr w:type="gramEnd"/>
        <w:r w:rsidRPr="00AF354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An angry </w:t>
        </w:r>
        <w:proofErr w:type="spellStart"/>
        <w:r w:rsidRPr="00AF354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Arjun</w:t>
        </w:r>
        <w:proofErr w:type="spellEnd"/>
        <w:r w:rsidRPr="00AF354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carried some arrows for fighting with </w:t>
        </w:r>
        <w:proofErr w:type="spellStart"/>
        <w:r w:rsidRPr="00AF354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Bheeshm</w:t>
        </w:r>
        <w:proofErr w:type="spellEnd"/>
        <w:r w:rsidRPr="00AF354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. With half the arrows, he cut down the arrows thrown by </w:t>
        </w:r>
        <w:proofErr w:type="spellStart"/>
        <w:r w:rsidRPr="00AF354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Bheeshm</w:t>
        </w:r>
        <w:proofErr w:type="spellEnd"/>
        <w:r w:rsidRPr="00AF354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on him and with six other arrows he killed the Chariot driver of </w:t>
        </w:r>
        <w:proofErr w:type="spellStart"/>
        <w:r w:rsidRPr="00AF354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Bheeshm</w:t>
        </w:r>
        <w:proofErr w:type="spellEnd"/>
        <w:r w:rsidRPr="00AF354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. With one arrow each he knocked down respectively the Chariot, the flag and the bow of </w:t>
        </w:r>
        <w:proofErr w:type="spellStart"/>
        <w:r w:rsidRPr="00AF354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Bheeshm</w:t>
        </w:r>
        <w:proofErr w:type="spellEnd"/>
        <w:r w:rsidRPr="00AF354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. Finally, with one more than four times the square root of arrows he laid </w:t>
        </w:r>
        <w:proofErr w:type="spellStart"/>
        <w:r w:rsidRPr="00AF354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Bheeshm</w:t>
        </w:r>
        <w:proofErr w:type="spellEnd"/>
        <w:r w:rsidRPr="00AF354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unconscious on an arrow bed. Find the total number of arrows </w:t>
        </w:r>
        <w:proofErr w:type="spellStart"/>
        <w:r w:rsidRPr="00AF354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Arjun</w:t>
        </w:r>
        <w:proofErr w:type="spellEnd"/>
        <w:r w:rsidRPr="00AF354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had.</w:t>
        </w:r>
        <w:r w:rsidRPr="00AF354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br/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t>1) 100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  <w:t>2) 121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  <w:t>3) 144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  <w:t>4) 169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  <w:t>5) None of these</w:t>
        </w:r>
      </w:ins>
    </w:p>
    <w:p w:rsidR="00AF3548" w:rsidRPr="00AF3548" w:rsidRDefault="00AF3548" w:rsidP="00AF3548">
      <w:pPr>
        <w:spacing w:before="100" w:beforeAutospacing="1" w:after="100" w:afterAutospacing="1" w:line="240" w:lineRule="auto"/>
        <w:rPr>
          <w:ins w:id="19" w:author="Unknown"/>
          <w:rFonts w:ascii="Times New Roman" w:eastAsia="Times New Roman" w:hAnsi="Times New Roman" w:cs="Times New Roman"/>
          <w:sz w:val="24"/>
          <w:szCs w:val="24"/>
        </w:rPr>
      </w:pPr>
      <w:ins w:id="20" w:author="Unknown">
        <w:r w:rsidRPr="00AF354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Directions (Q. 7-11):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t xml:space="preserve"> Study the following information carefully and answer the questions given below:</w:t>
        </w:r>
      </w:ins>
    </w:p>
    <w:p w:rsidR="00AF3548" w:rsidRPr="00AF3548" w:rsidRDefault="00AF3548" w:rsidP="00AF3548">
      <w:pPr>
        <w:spacing w:before="100" w:beforeAutospacing="1" w:after="100" w:afterAutospacing="1" w:line="240" w:lineRule="auto"/>
        <w:rPr>
          <w:ins w:id="21" w:author="Unknown"/>
          <w:rFonts w:ascii="Times New Roman" w:eastAsia="Times New Roman" w:hAnsi="Times New Roman" w:cs="Times New Roman"/>
          <w:sz w:val="24"/>
          <w:szCs w:val="24"/>
        </w:rPr>
      </w:pPr>
      <w:ins w:id="22" w:author="Unknown">
        <w:r w:rsidRPr="00AF3548">
          <w:rPr>
            <w:rFonts w:ascii="Times New Roman" w:eastAsia="Times New Roman" w:hAnsi="Times New Roman" w:cs="Times New Roman"/>
            <w:sz w:val="24"/>
            <w:szCs w:val="24"/>
          </w:rPr>
          <w:t>Total population of a village is 64000. Out of this 65% is literate. 60% of the total population is male. Out of the total illiterate population, males and female are in the ratio 3:4</w:t>
        </w:r>
      </w:ins>
    </w:p>
    <w:p w:rsidR="00AF3548" w:rsidRPr="00AF3548" w:rsidRDefault="00AF3548" w:rsidP="00AF3548">
      <w:pPr>
        <w:spacing w:before="100" w:beforeAutospacing="1" w:after="100" w:afterAutospacing="1" w:line="240" w:lineRule="auto"/>
        <w:rPr>
          <w:ins w:id="23" w:author="Unknown"/>
          <w:rFonts w:ascii="Times New Roman" w:eastAsia="Times New Roman" w:hAnsi="Times New Roman" w:cs="Times New Roman"/>
          <w:sz w:val="24"/>
          <w:szCs w:val="24"/>
        </w:rPr>
      </w:pPr>
      <w:ins w:id="24" w:author="Unknown">
        <w:r w:rsidRPr="00AF354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7. What is the ratio of illiterate females to literate ones?</w:t>
        </w:r>
        <w:r w:rsidRPr="00AF354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br/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t>1) 1:1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  <w:t>2) 1:2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  <w:t>3) 4:7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  <w:t>4) Data inadequate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  <w:t xml:space="preserve">5) </w:t>
        </w:r>
        <w:proofErr w:type="gramStart"/>
        <w:r w:rsidRPr="00AF3548">
          <w:rPr>
            <w:rFonts w:ascii="Times New Roman" w:eastAsia="Times New Roman" w:hAnsi="Times New Roman" w:cs="Times New Roman"/>
            <w:sz w:val="24"/>
            <w:szCs w:val="24"/>
          </w:rPr>
          <w:t>None</w:t>
        </w:r>
        <w:proofErr w:type="gramEnd"/>
        <w:r w:rsidRPr="00AF3548">
          <w:rPr>
            <w:rFonts w:ascii="Times New Roman" w:eastAsia="Times New Roman" w:hAnsi="Times New Roman" w:cs="Times New Roman"/>
            <w:sz w:val="24"/>
            <w:szCs w:val="24"/>
          </w:rPr>
          <w:t xml:space="preserve"> of these</w:t>
        </w:r>
      </w:ins>
    </w:p>
    <w:p w:rsidR="00AF3548" w:rsidRPr="00AF3548" w:rsidRDefault="00AF3548" w:rsidP="00AF3548">
      <w:pPr>
        <w:spacing w:before="100" w:beforeAutospacing="1" w:after="100" w:afterAutospacing="1" w:line="240" w:lineRule="auto"/>
        <w:rPr>
          <w:ins w:id="25" w:author="Unknown"/>
          <w:rFonts w:ascii="Times New Roman" w:eastAsia="Times New Roman" w:hAnsi="Times New Roman" w:cs="Times New Roman"/>
          <w:sz w:val="24"/>
          <w:szCs w:val="24"/>
        </w:rPr>
      </w:pPr>
      <w:ins w:id="26" w:author="Unknown">
        <w:r w:rsidRPr="00AF354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8. Among the males what is the ratio of literate ones to illiterate ones?</w:t>
        </w:r>
        <w:r w:rsidRPr="00AF354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br/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t>1) 3:1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  <w:t>2) 1:3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  <w:t>3) 9:4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  <w:t>4) Data inadequate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  <w:t xml:space="preserve">5) </w:t>
        </w:r>
        <w:proofErr w:type="gramStart"/>
        <w:r w:rsidRPr="00AF3548">
          <w:rPr>
            <w:rFonts w:ascii="Times New Roman" w:eastAsia="Times New Roman" w:hAnsi="Times New Roman" w:cs="Times New Roman"/>
            <w:sz w:val="24"/>
            <w:szCs w:val="24"/>
          </w:rPr>
          <w:t>None</w:t>
        </w:r>
        <w:proofErr w:type="gramEnd"/>
        <w:r w:rsidRPr="00AF3548">
          <w:rPr>
            <w:rFonts w:ascii="Times New Roman" w:eastAsia="Times New Roman" w:hAnsi="Times New Roman" w:cs="Times New Roman"/>
            <w:sz w:val="24"/>
            <w:szCs w:val="24"/>
          </w:rPr>
          <w:t xml:space="preserve"> of these</w:t>
        </w:r>
      </w:ins>
    </w:p>
    <w:p w:rsidR="00AF3548" w:rsidRPr="00AF3548" w:rsidRDefault="00AF3548" w:rsidP="00AF3548">
      <w:pPr>
        <w:spacing w:before="100" w:beforeAutospacing="1" w:after="100" w:afterAutospacing="1" w:line="240" w:lineRule="auto"/>
        <w:rPr>
          <w:ins w:id="27" w:author="Unknown"/>
          <w:rFonts w:ascii="Times New Roman" w:eastAsia="Times New Roman" w:hAnsi="Times New Roman" w:cs="Times New Roman"/>
          <w:sz w:val="24"/>
          <w:szCs w:val="24"/>
        </w:rPr>
      </w:pPr>
      <w:ins w:id="28" w:author="Unknown">
        <w:r w:rsidRPr="00AF354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9. What is the ratio of literate males to literate females?</w:t>
        </w:r>
        <w:r w:rsidRPr="00AF354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br/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t>1) 4:9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  <w:t>2) 9:4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  <w:t>3) 9:13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  <w:t>4) Data inadequate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  <w:t xml:space="preserve">5) </w:t>
        </w:r>
        <w:proofErr w:type="gramStart"/>
        <w:r w:rsidRPr="00AF3548">
          <w:rPr>
            <w:rFonts w:ascii="Times New Roman" w:eastAsia="Times New Roman" w:hAnsi="Times New Roman" w:cs="Times New Roman"/>
            <w:sz w:val="24"/>
            <w:szCs w:val="24"/>
          </w:rPr>
          <w:t>None</w:t>
        </w:r>
        <w:proofErr w:type="gramEnd"/>
        <w:r w:rsidRPr="00AF3548">
          <w:rPr>
            <w:rFonts w:ascii="Times New Roman" w:eastAsia="Times New Roman" w:hAnsi="Times New Roman" w:cs="Times New Roman"/>
            <w:sz w:val="24"/>
            <w:szCs w:val="24"/>
          </w:rPr>
          <w:t xml:space="preserve"> of these</w:t>
        </w:r>
      </w:ins>
    </w:p>
    <w:p w:rsidR="00AF3548" w:rsidRPr="00AF3548" w:rsidRDefault="00AF3548" w:rsidP="00AF3548">
      <w:pPr>
        <w:spacing w:before="100" w:beforeAutospacing="1" w:after="100" w:afterAutospacing="1" w:line="240" w:lineRule="auto"/>
        <w:rPr>
          <w:ins w:id="29" w:author="Unknown"/>
          <w:rFonts w:ascii="Times New Roman" w:eastAsia="Times New Roman" w:hAnsi="Times New Roman" w:cs="Times New Roman"/>
          <w:sz w:val="24"/>
          <w:szCs w:val="24"/>
        </w:rPr>
      </w:pPr>
      <w:ins w:id="30" w:author="Unknown">
        <w:r w:rsidRPr="00AF354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10. What is the total number of illiterate males?</w:t>
        </w:r>
        <w:r w:rsidRPr="00AF354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br/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t>1) 6400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  <w:t>2) 12800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  <w:t>3) 9600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  <w:t>4) 3200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  <w:t>5) None of these</w:t>
        </w:r>
      </w:ins>
    </w:p>
    <w:p w:rsidR="00AF3548" w:rsidRPr="00AF3548" w:rsidRDefault="00AF3548" w:rsidP="00AF3548">
      <w:pPr>
        <w:spacing w:before="100" w:beforeAutospacing="1" w:after="100" w:afterAutospacing="1" w:line="240" w:lineRule="auto"/>
        <w:rPr>
          <w:ins w:id="31" w:author="Unknown"/>
          <w:rFonts w:ascii="Times New Roman" w:eastAsia="Times New Roman" w:hAnsi="Times New Roman" w:cs="Times New Roman"/>
          <w:sz w:val="24"/>
          <w:szCs w:val="24"/>
        </w:rPr>
      </w:pPr>
      <w:ins w:id="32" w:author="Unknown">
        <w:r w:rsidRPr="00AF354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lastRenderedPageBreak/>
          <w:t>11. What is the total number of literate females?</w:t>
        </w:r>
        <w:r w:rsidRPr="00AF354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br/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t>1) 6400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  <w:t>2) 12800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  <w:t>3) 9600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  <w:t>4) 3200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  <w:t>5) None of these</w:t>
        </w:r>
      </w:ins>
    </w:p>
    <w:p w:rsidR="00AF3548" w:rsidRPr="00AF3548" w:rsidRDefault="00AF3548" w:rsidP="00AF3548">
      <w:pPr>
        <w:spacing w:before="100" w:beforeAutospacing="1" w:after="100" w:afterAutospacing="1" w:line="240" w:lineRule="auto"/>
        <w:rPr>
          <w:ins w:id="33" w:author="Unknown"/>
          <w:rFonts w:ascii="Times New Roman" w:eastAsia="Times New Roman" w:hAnsi="Times New Roman" w:cs="Times New Roman"/>
          <w:sz w:val="24"/>
          <w:szCs w:val="24"/>
        </w:rPr>
      </w:pPr>
      <w:ins w:id="34" w:author="Unknown">
        <w:r w:rsidRPr="00AF354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Directions (Q.12-16):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t xml:space="preserve"> Study the following table and answer the questions given below</w:t>
        </w:r>
        <w:proofErr w:type="gramStart"/>
        <w:r w:rsidRPr="00AF3548">
          <w:rPr>
            <w:rFonts w:ascii="Times New Roman" w:eastAsia="Times New Roman" w:hAnsi="Times New Roman" w:cs="Times New Roman"/>
            <w:sz w:val="24"/>
            <w:szCs w:val="24"/>
          </w:rPr>
          <w:t>:</w:t>
        </w:r>
        <w:proofErr w:type="gramEnd"/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  <w:t>Following table shows the rural population and the percentage of total population living in the rural areas of the country X.</w:t>
        </w:r>
      </w:ins>
    </w:p>
    <w:p w:rsidR="00AF3548" w:rsidRPr="00AF3548" w:rsidRDefault="00AF3548" w:rsidP="00AF3548">
      <w:pPr>
        <w:spacing w:before="100" w:beforeAutospacing="1" w:after="100" w:afterAutospacing="1" w:line="240" w:lineRule="auto"/>
        <w:rPr>
          <w:ins w:id="35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36" w:author="Unknown">
        <w:r w:rsidRPr="00AF3548">
          <w:rPr>
            <w:rFonts w:ascii="Times New Roman" w:eastAsia="Times New Roman" w:hAnsi="Times New Roman" w:cs="Times New Roman"/>
            <w:sz w:val="24"/>
            <w:szCs w:val="24"/>
          </w:rPr>
          <w:t>Cences</w:t>
        </w:r>
        <w:proofErr w:type="spellEnd"/>
        <w:r w:rsidRPr="00AF3548">
          <w:rPr>
            <w:rFonts w:ascii="Times New Roman" w:eastAsia="Times New Roman" w:hAnsi="Times New Roman" w:cs="Times New Roman"/>
            <w:sz w:val="24"/>
            <w:szCs w:val="24"/>
          </w:rPr>
          <w:t xml:space="preserve">              </w:t>
        </w:r>
        <w:proofErr w:type="gramStart"/>
        <w:r w:rsidRPr="00AF3548">
          <w:rPr>
            <w:rFonts w:ascii="Times New Roman" w:eastAsia="Times New Roman" w:hAnsi="Times New Roman" w:cs="Times New Roman"/>
            <w:sz w:val="24"/>
            <w:szCs w:val="24"/>
          </w:rPr>
          <w:t>Population(</w:t>
        </w:r>
        <w:proofErr w:type="gramEnd"/>
        <w:r w:rsidRPr="00AF3548">
          <w:rPr>
            <w:rFonts w:ascii="Times New Roman" w:eastAsia="Times New Roman" w:hAnsi="Times New Roman" w:cs="Times New Roman"/>
            <w:sz w:val="24"/>
            <w:szCs w:val="24"/>
          </w:rPr>
          <w:t>in million)         Percentage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  <w:t>1901                        213                                       89.2</w:t>
        </w:r>
        <w:r w:rsidRPr="00AF3548">
          <w:rPr>
            <w:rFonts w:ascii="Times New Roman" w:eastAsia="Times New Roman" w:hAnsi="Times New Roman" w:cs="Times New Roman"/>
            <w:sz w:val="24"/>
            <w:szCs w:val="24"/>
          </w:rPr>
          <w:br/>
          <w:t xml:space="preserve">1911                        246                           </w:t>
        </w:r>
      </w:ins>
    </w:p>
    <w:p w:rsidR="00A671F2" w:rsidRDefault="00A671F2"/>
    <w:sectPr w:rsidR="00A671F2" w:rsidSect="00A6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3548"/>
    <w:rsid w:val="00A671F2"/>
    <w:rsid w:val="00AF3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1F2"/>
  </w:style>
  <w:style w:type="paragraph" w:styleId="Heading2">
    <w:name w:val="heading 2"/>
    <w:basedOn w:val="Normal"/>
    <w:link w:val="Heading2Char"/>
    <w:uiPriority w:val="9"/>
    <w:qFormat/>
    <w:rsid w:val="00AF35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354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F3548"/>
    <w:rPr>
      <w:color w:val="0000FF"/>
      <w:u w:val="single"/>
    </w:rPr>
  </w:style>
  <w:style w:type="character" w:customStyle="1" w:styleId="by">
    <w:name w:val="by"/>
    <w:basedOn w:val="DefaultParagraphFont"/>
    <w:rsid w:val="00AF3548"/>
  </w:style>
  <w:style w:type="character" w:customStyle="1" w:styleId="comments-link">
    <w:name w:val="comments-link"/>
    <w:basedOn w:val="DefaultParagraphFont"/>
    <w:rsid w:val="00AF3548"/>
  </w:style>
  <w:style w:type="paragraph" w:styleId="NormalWeb">
    <w:name w:val="Normal (Web)"/>
    <w:basedOn w:val="Normal"/>
    <w:uiPriority w:val="99"/>
    <w:semiHidden/>
    <w:unhideWhenUsed/>
    <w:rsid w:val="00AF3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354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4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7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6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llfreshersworld.com/author/afw-te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2152</Characters>
  <Application>Microsoft Office Word</Application>
  <DocSecurity>0</DocSecurity>
  <Lines>17</Lines>
  <Paragraphs>5</Paragraphs>
  <ScaleCrop>false</ScaleCrop>
  <Company>sspc</Company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sspc</dc:creator>
  <cp:keywords/>
  <dc:description/>
  <cp:lastModifiedBy>sspc</cp:lastModifiedBy>
  <cp:revision>1</cp:revision>
  <dcterms:created xsi:type="dcterms:W3CDTF">2011-10-08T10:19:00Z</dcterms:created>
  <dcterms:modified xsi:type="dcterms:W3CDTF">2011-10-08T10:20:00Z</dcterms:modified>
</cp:coreProperties>
</file>